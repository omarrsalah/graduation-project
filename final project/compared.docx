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Python via .NET 22.4.0 -->
  <w:body>
    <w:p>
      <w:r>
        <w:rPr>
          <w:b/>
          <w:color w:val="FF0000"/>
          <w:sz w:val="24"/>
        </w:rPr>
        <w:t>Evaluation Only. Created with Aspose.Words. Copyright 2003-2022 Aspose Pty Ltd.</w:t>
      </w:r>
    </w:p>
    <w:p w:rsidR="009D3E8E" w:rsidRPr="007A61EC" w:rsidP="002B4074">
      <w:pPr>
        <w:rPr>
          <w:rFonts w:ascii="Bauhaus 93" w:hAnsi="Bauhaus 93" w:cstheme="minorHAnsi"/>
          <w:b w:val="0"/>
          <w:bCs w:val="0"/>
          <w:color w:val="auto"/>
          <w:sz w:val="52"/>
          <w:szCs w:val="52"/>
          <w:rPrChange w:id="0" w:author="user" w:date="2022-05-26T00:00:00Z">
            <w:rPr>
              <w:rFonts w:asciiTheme="majorBidi" w:hAnsiTheme="majorBidi" w:cstheme="majorBidi"/>
              <w:b/>
              <w:bCs/>
              <w:color w:val="1F497D" w:themeColor="text2"/>
              <w:sz w:val="72"/>
              <w:szCs w:val="72"/>
            </w:rPr>
          </w:rPrChange>
        </w:rPr>
      </w:pPr>
      <w:del w:id="1" w:author="user" w:date="2022-05-26T00:00:00Z">
        <w:r w:rsidRPr="007A61EC">
          <w:rPr>
            <w:rFonts w:asciiTheme="majorBidi" w:hAnsiTheme="majorBidi" w:cstheme="majorBidi"/>
            <w:b/>
            <w:bCs/>
            <w:color w:val="1F497D" w:themeColor="text2"/>
            <w:sz w:val="72"/>
            <w:szCs w:val="72"/>
          </w:rPr>
          <w:delText xml:space="preserve">Bah gaga and </w:delText>
        </w:r>
      </w:del>
      <w:del w:id="2" w:author="user" w:date="2022-05-26T00:00:00Z">
        <w:r w:rsidRPr="007A61EC">
          <w:rPr>
            <w:rFonts w:asciiTheme="majorBidi" w:hAnsiTheme="majorBidi" w:cstheme="majorBidi"/>
            <w:b/>
            <w:bCs/>
            <w:color w:val="1F497D" w:themeColor="text2"/>
            <w:sz w:val="72"/>
            <w:szCs w:val="72"/>
          </w:rPr>
          <w:delText>rahroxa</w:delText>
        </w:r>
      </w:del>
      <w:del w:id="3" w:author="user" w:date="2022-05-26T00:00:00Z">
        <w:r w:rsidRPr="007A61EC">
          <w:rPr>
            <w:rFonts w:asciiTheme="majorBidi" w:hAnsiTheme="majorBidi" w:cstheme="majorBidi"/>
            <w:b/>
            <w:bCs/>
            <w:color w:val="1F497D" w:themeColor="text2"/>
            <w:sz w:val="72"/>
            <w:szCs w:val="72"/>
          </w:rPr>
          <w:delText xml:space="preserve"> </w:delText>
        </w:r>
      </w:del>
      <w:del w:id="4" w:author="user" w:date="2022-05-26T00:00:00Z">
        <w:r w:rsidRPr="007A61EC">
          <w:rPr>
            <w:rFonts w:asciiTheme="majorBidi" w:hAnsiTheme="majorBidi" w:cstheme="majorBidi"/>
            <w:b/>
            <w:bCs/>
            <w:color w:val="1F497D" w:themeColor="text2"/>
            <w:sz w:val="72"/>
            <w:szCs w:val="72"/>
          </w:rPr>
          <w:delText>lovlava</w:delText>
        </w:r>
      </w:del>
      <w:del w:id="5" w:author="user" w:date="2022-05-26T00:00:00Z">
        <w:r w:rsidRPr="007A61EC">
          <w:rPr>
            <w:rFonts w:asciiTheme="majorBidi" w:hAnsiTheme="majorBidi" w:cstheme="majorBidi"/>
            <w:b/>
            <w:bCs/>
            <w:color w:val="1F497D" w:themeColor="text2"/>
            <w:sz w:val="72"/>
            <w:szCs w:val="72"/>
          </w:rPr>
          <w:delText xml:space="preserve"> ag</w:delText>
        </w:r>
      </w:del>
      <w:del w:id="6" w:author="user" w:date="2022-05-26T00:00:00Z">
        <w:r w:rsidR="00AD6DC0">
          <w:rPr>
            <w:rFonts w:asciiTheme="majorBidi" w:hAnsiTheme="majorBidi" w:cstheme="majorBidi"/>
            <w:b/>
            <w:bCs/>
            <w:color w:val="1F497D" w:themeColor="text2"/>
            <w:sz w:val="72"/>
            <w:szCs w:val="72"/>
          </w:rPr>
          <w:delText>g</w:delText>
        </w:r>
      </w:del>
      <w:bookmarkStart w:id="7" w:name="_GoBack"/>
      <w:bookmarkEnd w:id="7"/>
      <w:del w:id="8" w:author="user" w:date="2022-05-26T00:00:00Z">
        <w:r w:rsidRPr="007A61EC">
          <w:rPr>
            <w:rFonts w:asciiTheme="majorBidi" w:hAnsiTheme="majorBidi" w:cstheme="majorBidi"/>
            <w:b/>
            <w:bCs/>
            <w:color w:val="1F497D" w:themeColor="text2"/>
            <w:sz w:val="72"/>
            <w:szCs w:val="72"/>
          </w:rPr>
          <w:delText>rade</w:delText>
        </w:r>
      </w:del>
      <w:ins w:id="9" w:author="user" w:date="2022-05-26T00:00:00Z">
        <w:r w:rsidRPr="00576C69">
          <w:rPr>
            <w:rFonts w:ascii="Bauhaus 93" w:eastAsia="SimSun" w:hAnsi="Bauhaus 93" w:cstheme="minorHAnsi"/>
            <w:sz w:val="52"/>
            <w:szCs w:val="52"/>
          </w:rPr>
          <w:t xml:space="preserve">Sleep deprivation causes all sorts of challenges and problems. When one does not get enough sleep one’s mind does not work clearly. Studies have shown that after staying awake for 24 hours one’s ability to do simple math is greatly impaired. Driving tired has been shown to be as bad as driving drunk. Moods change, depression, anxiety, and mania can be induced by lack of sleep. As much as people try to do without enough sleep it is a wonder </w:t>
        </w:r>
      </w:ins>
      <w:ins w:id="10" w:author="user" w:date="2022-05-26T00:00:00Z">
        <w:r w:rsidRPr="00576C69">
          <w:rPr>
            <w:rFonts w:ascii="Bauhaus 93" w:eastAsia="SimSun" w:hAnsi="Bauhaus 93" w:cstheme="minorHAnsi"/>
            <w:sz w:val="52"/>
            <w:szCs w:val="52"/>
          </w:rPr>
          <w:t>more crazy</w:t>
        </w:r>
      </w:ins>
      <w:ins w:id="11" w:author="user" w:date="2022-05-26T00:00:00Z">
        <w:r w:rsidRPr="00576C69">
          <w:rPr>
            <w:rFonts w:ascii="Bauhaus 93" w:eastAsia="SimSun" w:hAnsi="Bauhaus 93" w:cstheme="minorHAnsi"/>
            <w:sz w:val="52"/>
            <w:szCs w:val="52"/>
          </w:rPr>
          <w:t xml:space="preserve"> things do not happen in this world.</w:t>
        </w:r>
      </w:ins>
    </w:p>
    <w:sectPr>
      <w:headerReference w:type="default" r:id="rId4"/>
      <w:footerReference w:type="default" r:id="rI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486400" cy="2981739"/>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486400" cy="298173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86"/>
    <w:rsid w:val="000009BE"/>
    <w:rsid w:val="00010945"/>
    <w:rsid w:val="00044442"/>
    <w:rsid w:val="00075346"/>
    <w:rsid w:val="00091467"/>
    <w:rsid w:val="000A1B67"/>
    <w:rsid w:val="000F3187"/>
    <w:rsid w:val="00172E85"/>
    <w:rsid w:val="001774B0"/>
    <w:rsid w:val="001A562C"/>
    <w:rsid w:val="001E46C5"/>
    <w:rsid w:val="00295968"/>
    <w:rsid w:val="002B4074"/>
    <w:rsid w:val="002B7536"/>
    <w:rsid w:val="002D0F54"/>
    <w:rsid w:val="00311342"/>
    <w:rsid w:val="0031179F"/>
    <w:rsid w:val="00322C86"/>
    <w:rsid w:val="00353EA7"/>
    <w:rsid w:val="003550CB"/>
    <w:rsid w:val="003B265C"/>
    <w:rsid w:val="003B7EE9"/>
    <w:rsid w:val="003C5AB7"/>
    <w:rsid w:val="004263C3"/>
    <w:rsid w:val="00437A42"/>
    <w:rsid w:val="00480AE6"/>
    <w:rsid w:val="00531B69"/>
    <w:rsid w:val="00543108"/>
    <w:rsid w:val="00576C69"/>
    <w:rsid w:val="00595A8C"/>
    <w:rsid w:val="005C2743"/>
    <w:rsid w:val="005E0374"/>
    <w:rsid w:val="005E0673"/>
    <w:rsid w:val="005F0A81"/>
    <w:rsid w:val="00682265"/>
    <w:rsid w:val="006848C2"/>
    <w:rsid w:val="00687D0F"/>
    <w:rsid w:val="00707395"/>
    <w:rsid w:val="00752CB9"/>
    <w:rsid w:val="0079305C"/>
    <w:rsid w:val="007A61EC"/>
    <w:rsid w:val="0083135F"/>
    <w:rsid w:val="00831C41"/>
    <w:rsid w:val="00837EEF"/>
    <w:rsid w:val="00841C28"/>
    <w:rsid w:val="008579C0"/>
    <w:rsid w:val="00895F03"/>
    <w:rsid w:val="008A0742"/>
    <w:rsid w:val="008F1AE2"/>
    <w:rsid w:val="009D3E8E"/>
    <w:rsid w:val="00A258DC"/>
    <w:rsid w:val="00A55541"/>
    <w:rsid w:val="00A71F98"/>
    <w:rsid w:val="00A802C1"/>
    <w:rsid w:val="00AC43FF"/>
    <w:rsid w:val="00AD6DC0"/>
    <w:rsid w:val="00B10FDB"/>
    <w:rsid w:val="00B41602"/>
    <w:rsid w:val="00B445FB"/>
    <w:rsid w:val="00BC0A62"/>
    <w:rsid w:val="00BD7ED4"/>
    <w:rsid w:val="00C47E32"/>
    <w:rsid w:val="00C521BE"/>
    <w:rsid w:val="00CA0B6B"/>
    <w:rsid w:val="00D17D62"/>
    <w:rsid w:val="00DC5A19"/>
    <w:rsid w:val="00E517A5"/>
    <w:rsid w:val="00E9066E"/>
    <w:rsid w:val="00EC3ECE"/>
    <w:rsid w:val="00F01F8E"/>
    <w:rsid w:val="00F146D9"/>
    <w:rsid w:val="00F358CF"/>
    <w:rsid w:val="00F71E09"/>
    <w:rsid w:val="00F902F5"/>
    <w:rsid w:val="00FF3ABB"/>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3FF"/>
    <w:pPr>
      <w:spacing w:after="0" w:line="240" w:lineRule="auto"/>
      <w:pPrChange w:id="12" w:author="user" w:date="2022-05-26T00:00:00Z">
        <w:pPr/>
      </w:pPrChange>
    </w:pPr>
    <w:rPr>
      <w:rFonts w:eastAsiaTheme="minorEastAsia"/>
      <w:sz w:val="20"/>
      <w:szCs w:val="20"/>
      <w:lang w:eastAsia="zh-CN"/>
      <w:rPrChange w:id="0" w:author="user" w:date="2022-05-26T00:00:00Z">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EE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7EEF"/>
  </w:style>
  <w:style w:type="paragraph" w:styleId="Footer">
    <w:name w:val="footer"/>
    <w:basedOn w:val="Normal"/>
    <w:link w:val="FooterChar"/>
    <w:uiPriority w:val="99"/>
    <w:unhideWhenUsed/>
    <w:rsid w:val="00837EE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Agroudy</dc:creator>
  <cp:lastModifiedBy>Mohamed Agroudy</cp:lastModifiedBy>
  <cp:revision>87</cp:revision>
  <dcterms:created xsi:type="dcterms:W3CDTF">2022-03-28T00:04:00Z</dcterms:created>
  <dcterms:modified xsi:type="dcterms:W3CDTF">2022-05-20T19:53:00Z</dcterms:modified>
</cp:coreProperties>
</file>